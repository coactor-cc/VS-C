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31D5" w14:textId="6C369799" w:rsidR="00804267" w:rsidRPr="00804267" w:rsidRDefault="00804267" w:rsidP="00804267">
      <w:r w:rsidRPr="00804267">
        <w:rPr>
          <w:b/>
          <w:bCs/>
        </w:rPr>
        <w:t>M</w:t>
      </w:r>
      <w:r>
        <w:rPr>
          <w:b/>
          <w:bCs/>
        </w:rPr>
        <w:t>EMO</w:t>
      </w:r>
    </w:p>
    <w:p w14:paraId="4F407CCA" w14:textId="46107A5A" w:rsidR="00804267" w:rsidRPr="00804267" w:rsidRDefault="00804267" w:rsidP="00804267">
      <w:r w:rsidRPr="00804267">
        <w:rPr>
          <w:b/>
          <w:bCs/>
        </w:rPr>
        <w:t>To:</w:t>
      </w:r>
      <w:r w:rsidRPr="00804267">
        <w:t xml:space="preserve"> All Employees</w:t>
      </w:r>
      <w:r w:rsidRPr="00804267">
        <w:br/>
      </w:r>
      <w:r w:rsidRPr="00804267">
        <w:rPr>
          <w:b/>
          <w:bCs/>
        </w:rPr>
        <w:t>From:</w:t>
      </w:r>
      <w:r w:rsidRPr="00804267">
        <w:t xml:space="preserve"> </w:t>
      </w:r>
      <w:proofErr w:type="spellStart"/>
      <w:r>
        <w:rPr>
          <w:rFonts w:hint="eastAsia"/>
        </w:rPr>
        <w:t>Congzhe</w:t>
      </w:r>
      <w:proofErr w:type="spellEnd"/>
      <w:r>
        <w:t xml:space="preserve"> </w:t>
      </w:r>
      <w:r>
        <w:rPr>
          <w:rFonts w:hint="eastAsia"/>
        </w:rPr>
        <w:t>Chi</w:t>
      </w:r>
      <w:r w:rsidRPr="00804267">
        <w:t>, General Manager</w:t>
      </w:r>
      <w:r w:rsidRPr="00804267">
        <w:br/>
      </w:r>
      <w:r w:rsidRPr="00804267">
        <w:rPr>
          <w:b/>
          <w:bCs/>
        </w:rPr>
        <w:t>Date:</w:t>
      </w:r>
      <w:r w:rsidRPr="00804267">
        <w:t xml:space="preserve"> </w:t>
      </w:r>
      <w:r>
        <w:t>20 October 2024</w:t>
      </w:r>
      <w:r w:rsidRPr="00804267">
        <w:br/>
      </w:r>
      <w:r w:rsidRPr="00804267">
        <w:rPr>
          <w:b/>
          <w:bCs/>
        </w:rPr>
        <w:t>Subject:</w:t>
      </w:r>
      <w:r w:rsidRPr="00804267">
        <w:t xml:space="preserve"> Parking Space Policy Reminder</w:t>
      </w:r>
    </w:p>
    <w:p w14:paraId="78002500" w14:textId="77777777" w:rsidR="00804267" w:rsidRPr="00804267" w:rsidRDefault="00804267" w:rsidP="00804267">
      <w:r w:rsidRPr="00804267">
        <w:t>Dear Team,</w:t>
      </w:r>
    </w:p>
    <w:p w14:paraId="3898661D" w14:textId="77777777" w:rsidR="00804267" w:rsidRPr="00804267" w:rsidRDefault="00804267" w:rsidP="00804267">
      <w:r w:rsidRPr="00804267">
        <w:t>I want to address an important issue regarding our parking policy. Recently, we've received feedback from customers expressing difficulties finding parking spots. To enhance their experience and ensure we maintain a welcoming environment, please remember to park in the designated areas behind the store.</w:t>
      </w:r>
    </w:p>
    <w:p w14:paraId="49923CC7" w14:textId="77777777" w:rsidR="00804267" w:rsidRPr="00804267" w:rsidRDefault="00804267" w:rsidP="00804267">
      <w:r w:rsidRPr="00804267">
        <w:t>Your cooperation is essential in keeping our customers happy and, ultimately, ensuring the success of our business. Thank you for your attention to this matter.</w:t>
      </w:r>
    </w:p>
    <w:p w14:paraId="0A327AC2" w14:textId="5D09E6FD" w:rsidR="00804267" w:rsidRPr="00804267" w:rsidRDefault="00804267" w:rsidP="00804267">
      <w:r w:rsidRPr="00804267">
        <w:t>Best,</w:t>
      </w:r>
      <w:r w:rsidRPr="00804267">
        <w:br/>
      </w:r>
      <w:proofErr w:type="spellStart"/>
      <w:r>
        <w:t>Congzhe</w:t>
      </w:r>
      <w:proofErr w:type="spellEnd"/>
      <w:r>
        <w:t xml:space="preserve"> Chi</w:t>
      </w:r>
    </w:p>
    <w:p w14:paraId="12CBF367" w14:textId="77777777" w:rsidR="00357EAE" w:rsidRPr="00804267" w:rsidRDefault="00357EAE"/>
    <w:sectPr w:rsidR="00357EAE" w:rsidRPr="0080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67"/>
    <w:rsid w:val="00357EAE"/>
    <w:rsid w:val="0080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0CC7"/>
  <w15:chartTrackingRefBased/>
  <w15:docId w15:val="{90B7FCAE-B54D-40C7-9E58-4DC577F2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</dc:creator>
  <cp:keywords/>
  <dc:description/>
  <cp:lastModifiedBy>cc c</cp:lastModifiedBy>
  <cp:revision>1</cp:revision>
  <dcterms:created xsi:type="dcterms:W3CDTF">2024-10-20T04:41:00Z</dcterms:created>
  <dcterms:modified xsi:type="dcterms:W3CDTF">2024-10-20T04:43:00Z</dcterms:modified>
</cp:coreProperties>
</file>